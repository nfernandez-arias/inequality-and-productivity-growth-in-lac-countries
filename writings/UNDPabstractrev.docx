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sz w:val="20"/>
          <w:szCs w:val="20"/>
        </w:rPr>
      </w:pPr>
      <w:r>
        <w:rPr>
          <w:rFonts w:eastAsia="Times New Roman" w:cs="Arial" w:ascii="Arial" w:hAnsi="Arial"/>
          <w:color w:val="222222"/>
          <w:shd w:fill="FFFFFF" w:val="clear"/>
        </w:rPr>
        <w:t xml:space="preserve">We </w:t>
      </w:r>
      <w:ins w:id="0" w:author="Eduardo Fernandez-Arias" w:date="2021-02-02T17:03:00Z">
        <w:r>
          <w:rPr>
            <w:rFonts w:eastAsia="Times New Roman" w:cs="Arial" w:ascii="Arial" w:hAnsi="Arial"/>
            <w:color w:val="222222"/>
            <w:shd w:fill="FFFFFF" w:val="clear"/>
          </w:rPr>
          <w:t>analyze</w:t>
        </w:r>
      </w:ins>
      <w:ins w:id="1" w:author="Eduardo Fernandez-Arias" w:date="2021-02-02T17:01:00Z">
        <w:r>
          <w:rPr>
            <w:rFonts w:eastAsia="Times New Roman" w:cs="Arial" w:ascii="Arial" w:hAnsi="Arial"/>
            <w:color w:val="222222"/>
            <w:shd w:fill="FFFFFF" w:val="clear"/>
          </w:rPr>
          <w:t xml:space="preserve"> </w:t>
        </w:r>
      </w:ins>
      <w:del w:id="2" w:author="Eduardo Fernandez-Arias" w:date="2021-02-02T17:01:00Z">
        <w:r>
          <w:rPr>
            <w:rFonts w:eastAsia="Times New Roman" w:cs="Arial" w:ascii="Arial" w:hAnsi="Arial"/>
            <w:color w:val="222222"/>
            <w:shd w:fill="FFFFFF" w:val="clear"/>
          </w:rPr>
          <w:delText xml:space="preserve">analyze </w:delText>
        </w:r>
      </w:del>
      <w:r>
        <w:rPr>
          <w:rFonts w:eastAsia="Times New Roman" w:cs="Arial" w:ascii="Arial" w:hAnsi="Arial"/>
          <w:color w:val="222222"/>
          <w:shd w:fill="FFFFFF" w:val="clear"/>
        </w:rPr>
        <w:t>the per capita output growth performance since 1960 of countries in Latin America and the Caribbean (LAC)</w:t>
      </w:r>
      <w:ins w:id="3" w:author="Eduardo Fernandez-Arias" w:date="2021-02-02T16:59:00Z">
        <w:r>
          <w:rPr>
            <w:rFonts w:eastAsia="Times New Roman" w:cs="Arial" w:ascii="Arial" w:hAnsi="Arial"/>
            <w:color w:val="222222"/>
            <w:shd w:fill="FFFFFF" w:val="clear"/>
          </w:rPr>
          <w:t xml:space="preserve"> and </w:t>
        </w:r>
      </w:ins>
      <w:ins w:id="4" w:author="Eduardo Fernandez-Arias" w:date="2021-02-02T17:03:00Z">
        <w:r>
          <w:rPr>
            <w:rFonts w:eastAsia="Times New Roman" w:cs="Arial" w:ascii="Arial" w:hAnsi="Arial"/>
            <w:color w:val="222222"/>
            <w:shd w:fill="FFFFFF" w:val="clear"/>
          </w:rPr>
          <w:t>assess</w:t>
        </w:r>
      </w:ins>
      <w:ins w:id="5" w:author="Eduardo Fernandez-Arias" w:date="2021-02-02T17:02:00Z">
        <w:r>
          <w:rPr>
            <w:rFonts w:eastAsia="Times New Roman" w:cs="Arial" w:ascii="Arial" w:hAnsi="Arial"/>
            <w:color w:val="222222"/>
            <w:shd w:fill="FFFFFF" w:val="clear"/>
          </w:rPr>
          <w:t xml:space="preserve"> </w:t>
        </w:r>
      </w:ins>
      <w:ins w:id="6" w:author="Eduardo Fernandez-Arias" w:date="2021-02-02T16:59:00Z">
        <w:r>
          <w:rPr>
            <w:rFonts w:eastAsia="Times New Roman" w:cs="Arial" w:ascii="Arial" w:hAnsi="Arial"/>
            <w:color w:val="222222"/>
            <w:shd w:fill="FFFFFF" w:val="clear"/>
          </w:rPr>
          <w:t xml:space="preserve">the </w:t>
        </w:r>
      </w:ins>
      <w:ins w:id="7" w:author="Eduardo Fernandez-Arias" w:date="2021-02-02T17:57:00Z">
        <w:r>
          <w:rPr>
            <w:rFonts w:eastAsia="Times New Roman" w:cs="Arial" w:ascii="Arial" w:hAnsi="Arial"/>
            <w:color w:val="222222"/>
            <w:shd w:fill="FFFFFF" w:val="clear"/>
          </w:rPr>
          <w:t xml:space="preserve">respective </w:t>
        </w:r>
      </w:ins>
      <w:ins w:id="8" w:author="Eduardo Fernandez-Arias" w:date="2021-02-02T16:59:00Z">
        <w:r>
          <w:rPr>
            <w:rFonts w:eastAsia="Times New Roman" w:cs="Arial" w:ascii="Arial" w:hAnsi="Arial"/>
            <w:color w:val="222222"/>
            <w:shd w:fill="FFFFFF" w:val="clear"/>
          </w:rPr>
          <w:t xml:space="preserve">contributions of </w:t>
        </w:r>
      </w:ins>
      <w:ins w:id="9" w:author="Eduardo Fernandez-Arias" w:date="2021-02-02T18:49:00Z">
        <w:r>
          <w:rPr>
            <w:rFonts w:eastAsia="Times New Roman" w:cs="Arial" w:ascii="Arial" w:hAnsi="Arial"/>
            <w:color w:val="222222"/>
            <w:shd w:fill="FFFFFF" w:val="clear"/>
          </w:rPr>
          <w:t xml:space="preserve">production factors and </w:t>
        </w:r>
      </w:ins>
      <w:ins w:id="10" w:author="Eduardo Fernandez-Arias" w:date="2021-02-02T16:59:00Z">
        <w:r>
          <w:rPr>
            <w:rFonts w:eastAsia="Times New Roman" w:cs="Arial" w:ascii="Arial" w:hAnsi="Arial"/>
            <w:color w:val="222222"/>
            <w:shd w:fill="FFFFFF" w:val="clear"/>
          </w:rPr>
          <w:t>productivity</w:t>
        </w:r>
      </w:ins>
      <w:del w:id="11" w:author="Unknown Author" w:date="2021-02-04T16:58:07Z">
        <w:r>
          <w:rPr>
            <w:rFonts w:eastAsia="Times New Roman" w:cs="Arial" w:ascii="Arial" w:hAnsi="Arial"/>
            <w:color w:val="222222"/>
            <w:shd w:fill="FFFFFF" w:val="clear"/>
          </w:rPr>
          <w:delText xml:space="preserve"> (as measured by TFP).</w:delText>
        </w:r>
      </w:del>
      <w:ins w:id="12" w:author="Unknown Author" w:date="2021-02-04T16:58:12Z">
        <w:r>
          <w:rPr>
            <w:rFonts w:eastAsia="Times New Roman" w:cs="Arial" w:ascii="Arial" w:hAnsi="Arial"/>
            <w:color w:val="222222"/>
            <w:shd w:fill="FFFFFF" w:val="clear"/>
          </w:rPr>
          <w:t>.</w:t>
        </w:r>
      </w:ins>
      <w:ins w:id="13" w:author="Eduardo Fernandez-Arias" w:date="2021-02-04T18:29:00Z">
        <w:r>
          <w:rPr>
            <w:rFonts w:eastAsia="Times New Roman" w:cs="Arial" w:ascii="Arial" w:hAnsi="Arial"/>
            <w:color w:val="222222"/>
            <w:shd w:fill="FFFFFF" w:val="clear"/>
          </w:rPr>
          <w:t xml:space="preserve"> </w:t>
        </w:r>
      </w:ins>
      <w:ins w:id="14" w:author="Unknown Author" w:date="2021-02-04T16:58:31Z">
        <w:r>
          <w:rPr>
            <w:rFonts w:eastAsia="Times New Roman" w:cs="Arial" w:ascii="Arial" w:hAnsi="Arial"/>
            <w:color w:val="222222"/>
            <w:shd w:fill="FFFFFF" w:val="clear"/>
          </w:rPr>
          <w:t xml:space="preserve">Following the growth-accounting literature, we focus on total factor productivity (TFP), which </w:t>
        </w:r>
      </w:ins>
      <w:ins w:id="15" w:author="Unknown Author" w:date="2021-02-04T17:02:43Z">
        <w:r>
          <w:rPr>
            <w:rFonts w:eastAsia="Times New Roman" w:cs="Arial" w:ascii="Arial" w:hAnsi="Arial"/>
            <w:color w:val="222222"/>
            <w:shd w:fill="FFFFFF" w:val="clear"/>
          </w:rPr>
          <w:t xml:space="preserve">measures </w:t>
        </w:r>
      </w:ins>
      <w:ins w:id="16" w:author="Unknown Author" w:date="2021-02-04T16:59:11Z">
        <w:r>
          <w:rPr>
            <w:rFonts w:eastAsia="Times New Roman" w:cs="Arial" w:ascii="Arial" w:hAnsi="Arial"/>
            <w:color w:val="222222"/>
            <w:shd w:fill="FFFFFF" w:val="clear"/>
          </w:rPr>
          <w:t xml:space="preserve">the overall efficiency with which factors of production are utilized in the economy and is determined by both market forces, such as financial frictions, and public policy, such as distortionary regulations or public infrastructure. </w:t>
        </w:r>
      </w:ins>
      <w:ins w:id="17" w:author="Eduardo Fernandez-Arias" w:date="2021-02-04T18:25:00Z">
        <w:r>
          <w:rPr>
            <w:rFonts w:eastAsia="Times New Roman" w:cs="Arial" w:ascii="Arial" w:hAnsi="Arial"/>
            <w:color w:val="222222"/>
            <w:shd w:fill="FFFFFF" w:val="clear"/>
          </w:rPr>
          <w:t>U</w:t>
        </w:r>
      </w:ins>
      <w:del w:id="18" w:author="Eduardo Fernandez-Arias" w:date="2021-02-02T18:49:00Z">
        <w:r>
          <w:rPr>
            <w:rFonts w:eastAsia="Times New Roman" w:cs="Arial" w:ascii="Arial" w:hAnsi="Arial"/>
            <w:color w:val="222222"/>
            <w:shd w:fill="FFFFFF" w:val="clear"/>
          </w:rPr>
          <w:delText>.</w:delText>
        </w:r>
      </w:del>
      <w:del w:id="19" w:author="Eduardo Fernandez-Arias" w:date="2021-02-04T18:29:00Z">
        <w:r>
          <w:rPr>
            <w:rFonts w:eastAsia="Times New Roman" w:cs="Arial" w:ascii="Arial" w:hAnsi="Arial"/>
            <w:color w:val="222222"/>
            <w:shd w:fill="FFFFFF" w:val="clear"/>
          </w:rPr>
          <w:delText xml:space="preserve"> </w:delText>
        </w:r>
      </w:del>
      <w:del w:id="20" w:author="Eduardo Fernandez-Arias" w:date="2021-02-04T18:29:00Z">
        <w:r>
          <w:rPr/>
          <w:commentReference w:id="0"/>
        </w:r>
      </w:del>
      <w:del w:id="21" w:author="Eduardo Fernandez-Arias" w:date="2021-02-04T18:29:00Z">
        <w:r>
          <w:rPr>
            <w:rFonts w:eastAsia="Times New Roman" w:cs="Arial" w:ascii="Arial" w:hAnsi="Arial"/>
            <w:color w:val="222222"/>
            <w:shd w:fill="FFFFFF" w:val="clear"/>
          </w:rPr>
          <w:delText>U</w:delText>
        </w:r>
      </w:del>
      <w:r>
        <w:rPr>
          <w:rFonts w:eastAsia="Times New Roman" w:cs="Arial" w:ascii="Arial" w:hAnsi="Arial"/>
          <w:color w:val="222222"/>
          <w:shd w:fill="FFFFFF" w:val="clear"/>
        </w:rPr>
        <w:t xml:space="preserve">sing a worldwide panel of countries, we first find </w:t>
      </w:r>
      <w:ins w:id="22" w:author="Eduardo Fernandez-Arias" w:date="2021-02-02T17:29:00Z">
        <w:r>
          <w:rPr>
            <w:rFonts w:eastAsia="Times New Roman" w:cs="Arial" w:ascii="Arial" w:hAnsi="Arial"/>
            <w:color w:val="222222"/>
            <w:shd w:fill="FFFFFF" w:val="clear"/>
          </w:rPr>
          <w:t>strong e</w:t>
        </w:r>
      </w:ins>
      <w:del w:id="23" w:author="Eduardo Fernandez-Arias" w:date="2021-02-04T18:22:00Z">
        <w:r>
          <w:rPr/>
          <w:commentReference w:id="1"/>
        </w:r>
      </w:del>
      <w:del w:id="24" w:author="Eduardo Fernandez-Arias" w:date="2021-02-04T18:22:00Z">
        <w:r>
          <w:rPr>
            <w:rFonts w:eastAsia="Times New Roman" w:cs="Arial" w:ascii="Arial" w:hAnsi="Arial"/>
            <w:color w:val="222222"/>
            <w:shd w:fill="FFFFFF" w:val="clear"/>
          </w:rPr>
          <w:delText>e</w:delText>
        </w:r>
      </w:del>
      <w:r>
        <w:rPr>
          <w:rFonts w:eastAsia="Times New Roman" w:cs="Arial" w:ascii="Arial" w:hAnsi="Arial"/>
          <w:color w:val="222222"/>
          <w:shd w:fill="FFFFFF" w:val="clear"/>
        </w:rPr>
        <w:t xml:space="preserve">vidence </w:t>
      </w:r>
      <w:ins w:id="25" w:author="Eduardo Fernandez-Arias" w:date="2021-02-02T17:15:00Z">
        <w:r>
          <w:rPr>
            <w:rFonts w:eastAsia="Times New Roman" w:cs="Arial" w:ascii="Arial" w:hAnsi="Arial"/>
            <w:color w:val="222222"/>
            <w:shd w:fill="FFFFFF" w:val="clear"/>
          </w:rPr>
          <w:t>that</w:t>
        </w:r>
      </w:ins>
      <w:ins w:id="26" w:author="Eduardo Fernandez-Arias" w:date="2021-02-02T17:19:00Z">
        <w:r>
          <w:rPr>
            <w:rFonts w:eastAsia="Times New Roman" w:cs="Arial" w:ascii="Arial" w:hAnsi="Arial"/>
            <w:color w:val="222222"/>
            <w:shd w:fill="FFFFFF" w:val="clear"/>
          </w:rPr>
          <w:t>, relative to countries with the same output per capita,</w:t>
        </w:r>
      </w:ins>
      <w:ins w:id="27" w:author="Eduardo Fernandez-Arias" w:date="2021-02-02T17:15:00Z">
        <w:r>
          <w:rPr>
            <w:rFonts w:eastAsia="Times New Roman" w:cs="Arial" w:ascii="Arial" w:hAnsi="Arial"/>
            <w:color w:val="222222"/>
            <w:shd w:fill="FFFFFF" w:val="clear"/>
          </w:rPr>
          <w:t xml:space="preserve"> </w:t>
        </w:r>
      </w:ins>
      <w:ins w:id="28" w:author="Eduardo Fernandez-Arias" w:date="2021-02-02T17:13:00Z">
        <w:r>
          <w:rPr>
            <w:rFonts w:eastAsia="Times New Roman" w:cs="Arial" w:ascii="Arial" w:hAnsi="Arial"/>
            <w:color w:val="222222"/>
            <w:shd w:fill="FFFFFF" w:val="clear"/>
          </w:rPr>
          <w:t xml:space="preserve">LAC </w:t>
        </w:r>
      </w:ins>
      <w:ins w:id="29" w:author="Eduardo Fernandez-Arias" w:date="2021-02-02T17:27:00Z">
        <w:r>
          <w:rPr>
            <w:rFonts w:eastAsia="Times New Roman" w:cs="Arial" w:ascii="Arial" w:hAnsi="Arial"/>
            <w:color w:val="222222"/>
            <w:shd w:fill="FFFFFF" w:val="clear"/>
          </w:rPr>
          <w:t xml:space="preserve">countries have </w:t>
        </w:r>
      </w:ins>
      <w:ins w:id="30" w:author="Eduardo Fernandez-Arias" w:date="2021-02-02T17:13:00Z">
        <w:r>
          <w:rPr>
            <w:rFonts w:eastAsia="Times New Roman" w:cs="Arial" w:ascii="Arial" w:hAnsi="Arial"/>
            <w:color w:val="222222"/>
            <w:shd w:fill="FFFFFF" w:val="clear"/>
          </w:rPr>
          <w:t xml:space="preserve">a </w:t>
        </w:r>
      </w:ins>
      <w:ins w:id="31" w:author="Unknown Author" w:date="2021-02-04T14:17:00Z">
        <w:r>
          <w:rPr>
            <w:rFonts w:eastAsia="Times New Roman" w:cs="Arial" w:ascii="Arial" w:hAnsi="Arial"/>
            <w:color w:val="222222"/>
            <w:shd w:fill="FFFFFF" w:val="clear"/>
          </w:rPr>
          <w:t xml:space="preserve">large </w:t>
        </w:r>
      </w:ins>
      <w:del w:id="32" w:author="Unknown Author" w:date="2021-02-04T14:17:00Z">
        <w:r>
          <w:rPr>
            <w:rFonts w:eastAsia="Times New Roman" w:cs="Arial" w:ascii="Arial" w:hAnsi="Arial"/>
            <w:color w:val="222222"/>
            <w:shd w:fill="FFFFFF" w:val="clear"/>
          </w:rPr>
          <w:delText xml:space="preserve">whopping </w:delText>
        </w:r>
      </w:del>
      <w:ins w:id="33" w:author="Eduardo Fernandez-Arias" w:date="2021-02-02T17:27:00Z">
        <w:r>
          <w:rPr>
            <w:rFonts w:eastAsia="Times New Roman" w:cs="Arial" w:ascii="Arial" w:hAnsi="Arial"/>
            <w:color w:val="222222"/>
            <w:shd w:fill="FFFFFF" w:val="clear"/>
          </w:rPr>
          <w:t xml:space="preserve">average </w:t>
        </w:r>
      </w:ins>
      <w:ins w:id="34" w:author="Eduardo Fernandez-Arias" w:date="2021-02-02T17:05:00Z">
        <w:r>
          <w:rPr>
            <w:rFonts w:eastAsia="Times New Roman" w:cs="Arial" w:ascii="Arial" w:hAnsi="Arial"/>
            <w:color w:val="222222"/>
            <w:shd w:fill="FFFFFF" w:val="clear"/>
          </w:rPr>
          <w:t>growth short</w:t>
        </w:r>
      </w:ins>
      <w:ins w:id="35" w:author="Eduardo Fernandez-Arias" w:date="2021-02-02T17:07:00Z">
        <w:r>
          <w:rPr>
            <w:rFonts w:eastAsia="Times New Roman" w:cs="Arial" w:ascii="Arial" w:hAnsi="Arial"/>
            <w:color w:val="222222"/>
            <w:shd w:fill="FFFFFF" w:val="clear"/>
          </w:rPr>
          <w:t xml:space="preserve">fall </w:t>
        </w:r>
      </w:ins>
      <w:ins w:id="36" w:author="Eduardo Fernandez-Arias" w:date="2021-02-02T17:30:00Z">
        <w:r>
          <w:rPr>
            <w:rFonts w:eastAsia="Times New Roman" w:cs="Arial" w:ascii="Arial" w:hAnsi="Arial"/>
            <w:color w:val="222222"/>
            <w:shd w:fill="FFFFFF" w:val="clear"/>
          </w:rPr>
          <w:t>(</w:t>
        </w:r>
      </w:ins>
      <w:ins w:id="37" w:author="Eduardo Fernandez-Arias" w:date="2021-02-02T17:15:00Z">
        <w:r>
          <w:rPr>
            <w:rFonts w:eastAsia="Times New Roman" w:cs="Arial" w:ascii="Arial" w:hAnsi="Arial"/>
            <w:color w:val="222222"/>
            <w:shd w:fill="FFFFFF" w:val="clear"/>
          </w:rPr>
          <w:t>of 0.7% per annum</w:t>
        </w:r>
      </w:ins>
      <w:ins w:id="38" w:author="Eduardo Fernandez-Arias" w:date="2021-02-02T17:30:00Z">
        <w:r>
          <w:rPr>
            <w:rFonts w:eastAsia="Times New Roman" w:cs="Arial" w:ascii="Arial" w:hAnsi="Arial"/>
            <w:color w:val="222222"/>
            <w:shd w:fill="FFFFFF" w:val="clear"/>
          </w:rPr>
          <w:t>)</w:t>
        </w:r>
      </w:ins>
      <w:ins w:id="39" w:author="Eduardo Fernandez-Arias" w:date="2021-02-02T17:07:00Z">
        <w:r>
          <w:rPr>
            <w:rFonts w:eastAsia="Times New Roman" w:cs="Arial" w:ascii="Arial" w:hAnsi="Arial"/>
            <w:color w:val="222222"/>
            <w:shd w:fill="FFFFFF" w:val="clear"/>
          </w:rPr>
          <w:t xml:space="preserve"> </w:t>
        </w:r>
      </w:ins>
      <w:ins w:id="40" w:author="Eduardo Fernandez-Arias" w:date="2021-02-02T17:17:00Z">
        <w:r>
          <w:rPr>
            <w:rFonts w:eastAsia="Times New Roman" w:cs="Arial" w:ascii="Arial" w:hAnsi="Arial"/>
            <w:color w:val="222222"/>
            <w:shd w:fill="FFFFFF" w:val="clear"/>
          </w:rPr>
          <w:t xml:space="preserve">that is almost entirely </w:t>
        </w:r>
      </w:ins>
      <w:ins w:id="41" w:author="Eduardo Fernandez-Arias" w:date="2021-02-02T17:07:00Z">
        <w:r>
          <w:rPr>
            <w:rFonts w:eastAsia="Times New Roman" w:cs="Arial" w:ascii="Arial" w:hAnsi="Arial"/>
            <w:color w:val="222222"/>
            <w:shd w:fill="FFFFFF" w:val="clear"/>
          </w:rPr>
          <w:t xml:space="preserve">driven by </w:t>
        </w:r>
      </w:ins>
      <w:ins w:id="42" w:author="Eduardo Fernandez-Arias" w:date="2021-02-02T17:18:00Z">
        <w:r>
          <w:rPr>
            <w:rFonts w:eastAsia="Times New Roman" w:cs="Arial" w:ascii="Arial" w:hAnsi="Arial"/>
            <w:color w:val="222222"/>
            <w:shd w:fill="FFFFFF" w:val="clear"/>
          </w:rPr>
          <w:t xml:space="preserve">subpar productivity growth. </w:t>
        </w:r>
      </w:ins>
      <w:del w:id="43" w:author="Unknown Author" w:date="2021-02-04T14:17:00Z">
        <w:r>
          <w:rPr>
            <w:rFonts w:eastAsia="Times New Roman" w:cs="Arial" w:ascii="Arial" w:hAnsi="Arial"/>
            <w:color w:val="222222"/>
            <w:shd w:fill="FFFFFF" w:val="clear"/>
          </w:rPr>
          <w:delText xml:space="preserve">Further, this </w:delText>
        </w:r>
      </w:del>
      <w:ins w:id="44" w:author="Unknown Author" w:date="2021-02-04T14:17:00Z">
        <w:r>
          <w:rPr>
            <w:rFonts w:eastAsia="Times New Roman" w:cs="Arial" w:ascii="Arial" w:hAnsi="Arial"/>
            <w:color w:val="222222"/>
            <w:shd w:fill="FFFFFF" w:val="clear"/>
          </w:rPr>
          <w:t xml:space="preserve">This </w:t>
        </w:r>
      </w:ins>
      <w:ins w:id="45" w:author="Eduardo Fernandez-Arias" w:date="2021-02-02T17:32:00Z">
        <w:r>
          <w:rPr>
            <w:rFonts w:eastAsia="Times New Roman" w:cs="Arial" w:ascii="Arial" w:hAnsi="Arial"/>
            <w:color w:val="222222"/>
            <w:shd w:fill="FFFFFF" w:val="clear"/>
          </w:rPr>
          <w:t xml:space="preserve">finding </w:t>
        </w:r>
      </w:ins>
      <w:del w:id="46" w:author="Unknown Author" w:date="2021-02-04T14:19:00Z">
        <w:r>
          <w:rPr>
            <w:rFonts w:eastAsia="Times New Roman" w:cs="Arial" w:ascii="Arial" w:hAnsi="Arial"/>
            <w:color w:val="222222"/>
            <w:shd w:fill="FFFFFF" w:val="clear"/>
          </w:rPr>
          <w:delText xml:space="preserve">of a LAC productivity growth shortfall systematically </w:delText>
        </w:r>
      </w:del>
      <w:del w:id="47" w:author="Eduardo Fernandez-Arias" w:date="2021-02-04T18:23:00Z">
        <w:r>
          <w:rPr>
            <w:rFonts w:eastAsia="Times New Roman" w:cs="Arial" w:ascii="Arial" w:hAnsi="Arial"/>
            <w:color w:val="222222"/>
            <w:shd w:fill="FFFFFF" w:val="clear"/>
          </w:rPr>
          <w:delText xml:space="preserve"> </w:delText>
        </w:r>
      </w:del>
      <w:ins w:id="48" w:author="Eduardo Fernandez-Arias" w:date="2021-02-02T17:33:00Z">
        <w:r>
          <w:rPr>
            <w:rFonts w:eastAsia="Times New Roman" w:cs="Arial" w:ascii="Arial" w:hAnsi="Arial"/>
            <w:color w:val="222222"/>
            <w:shd w:fill="FFFFFF" w:val="clear"/>
          </w:rPr>
          <w:t xml:space="preserve">holds across LAC countries. </w:t>
        </w:r>
      </w:ins>
      <w:ins w:id="49" w:author="Eduardo Fernandez-Arias" w:date="2021-02-02T17:35:00Z">
        <w:r>
          <w:rPr>
            <w:rFonts w:eastAsia="Times New Roman" w:cs="Arial" w:ascii="Arial" w:hAnsi="Arial"/>
            <w:color w:val="222222"/>
            <w:shd w:fill="FFFFFF" w:val="clear"/>
          </w:rPr>
          <w:t xml:space="preserve">Second, </w:t>
        </w:r>
      </w:ins>
      <w:del w:id="50" w:author="Unknown Author" w:date="2021-02-04T14:19:00Z">
        <w:r>
          <w:rPr>
            <w:rFonts w:eastAsia="Times New Roman" w:cs="Arial" w:ascii="Arial" w:hAnsi="Arial"/>
            <w:color w:val="222222"/>
            <w:shd w:fill="FFFFFF" w:val="clear"/>
          </w:rPr>
          <w:delText xml:space="preserve">we find that </w:delText>
        </w:r>
      </w:del>
      <w:ins w:id="51" w:author="Eduardo Fernandez-Arias" w:date="2021-02-02T17:35:00Z">
        <w:r>
          <w:rPr>
            <w:rFonts w:eastAsia="Times New Roman" w:cs="Arial" w:ascii="Arial" w:hAnsi="Arial"/>
            <w:color w:val="222222"/>
            <w:shd w:fill="FFFFFF" w:val="clear"/>
          </w:rPr>
          <w:t xml:space="preserve">while growth performance </w:t>
        </w:r>
      </w:ins>
      <w:ins w:id="52" w:author="Eduardo Fernandez-Arias" w:date="2021-02-02T17:42:00Z">
        <w:r>
          <w:rPr>
            <w:rFonts w:eastAsia="Times New Roman" w:cs="Arial" w:ascii="Arial" w:hAnsi="Arial"/>
            <w:color w:val="222222"/>
            <w:shd w:fill="FFFFFF" w:val="clear"/>
          </w:rPr>
          <w:t xml:space="preserve">in LAC countries </w:t>
        </w:r>
      </w:ins>
      <w:ins w:id="53" w:author="Eduardo Fernandez-Arias" w:date="2021-02-02T17:35:00Z">
        <w:r>
          <w:rPr>
            <w:rFonts w:eastAsia="Times New Roman" w:cs="Arial" w:ascii="Arial" w:hAnsi="Arial"/>
            <w:color w:val="222222"/>
            <w:shd w:fill="FFFFFF" w:val="clear"/>
          </w:rPr>
          <w:t xml:space="preserve">has </w:t>
        </w:r>
      </w:ins>
      <w:ins w:id="54" w:author="Eduardo Fernandez-Arias" w:date="2021-02-02T17:42:00Z">
        <w:r>
          <w:rPr>
            <w:rFonts w:eastAsia="Times New Roman" w:cs="Arial" w:ascii="Arial" w:hAnsi="Arial"/>
            <w:color w:val="222222"/>
            <w:shd w:fill="FFFFFF" w:val="clear"/>
          </w:rPr>
          <w:t xml:space="preserve">generally </w:t>
        </w:r>
      </w:ins>
      <w:ins w:id="55" w:author="Eduardo Fernandez-Arias" w:date="2021-02-02T17:35:00Z">
        <w:r>
          <w:rPr>
            <w:rFonts w:eastAsia="Times New Roman" w:cs="Arial" w:ascii="Arial" w:hAnsi="Arial"/>
            <w:color w:val="222222"/>
            <w:shd w:fill="FFFFFF" w:val="clear"/>
          </w:rPr>
          <w:t>improved substantially after</w:t>
        </w:r>
      </w:ins>
      <w:ins w:id="56" w:author="Eduardo Fernandez-Arias" w:date="2021-02-02T17:46:00Z">
        <w:r>
          <w:rPr>
            <w:rFonts w:eastAsia="Times New Roman" w:cs="Arial" w:ascii="Arial" w:hAnsi="Arial"/>
            <w:color w:val="222222"/>
            <w:shd w:fill="FFFFFF" w:val="clear"/>
          </w:rPr>
          <w:t xml:space="preserve"> </w:t>
        </w:r>
      </w:ins>
      <w:ins w:id="57" w:author="Eduardo Fernandez-Arias" w:date="2021-02-02T17:35:00Z">
        <w:r>
          <w:rPr>
            <w:rFonts w:eastAsia="Times New Roman" w:cs="Arial" w:ascii="Arial" w:hAnsi="Arial"/>
            <w:color w:val="222222"/>
            <w:shd w:fill="FFFFFF" w:val="clear"/>
          </w:rPr>
          <w:t xml:space="preserve">1990, </w:t>
        </w:r>
      </w:ins>
      <w:ins w:id="58" w:author="Eduardo Fernandez-Arias" w:date="2021-02-02T17:42:00Z">
        <w:r>
          <w:rPr>
            <w:rFonts w:eastAsia="Times New Roman" w:cs="Arial" w:ascii="Arial" w:hAnsi="Arial"/>
            <w:color w:val="222222"/>
            <w:shd w:fill="FFFFFF" w:val="clear"/>
          </w:rPr>
          <w:t xml:space="preserve">regional </w:t>
        </w:r>
      </w:ins>
      <w:ins w:id="59" w:author="Eduardo Fernandez-Arias" w:date="2021-02-02T17:35:00Z">
        <w:r>
          <w:rPr>
            <w:rFonts w:eastAsia="Times New Roman" w:cs="Arial" w:ascii="Arial" w:hAnsi="Arial"/>
            <w:color w:val="222222"/>
            <w:shd w:fill="FFFFFF" w:val="clear"/>
          </w:rPr>
          <w:t xml:space="preserve">productivity growth remains subpar and the productivity gap with respect to the US </w:t>
        </w:r>
      </w:ins>
      <w:del w:id="60" w:author="Unknown Author" w:date="2021-02-04T14:19:00Z">
        <w:r>
          <w:rPr>
            <w:rFonts w:eastAsia="Times New Roman" w:cs="Arial" w:ascii="Arial" w:hAnsi="Arial"/>
            <w:color w:val="222222"/>
            <w:shd w:fill="FFFFFF" w:val="clear"/>
          </w:rPr>
          <w:delText xml:space="preserve">opened </w:delText>
        </w:r>
      </w:del>
      <w:ins w:id="61" w:author="Unknown Author" w:date="2021-02-04T14:19:00Z">
        <w:r>
          <w:rPr>
            <w:rFonts w:eastAsia="Times New Roman" w:cs="Arial" w:ascii="Arial" w:hAnsi="Arial"/>
            <w:color w:val="222222"/>
            <w:shd w:fill="FFFFFF" w:val="clear"/>
          </w:rPr>
          <w:t xml:space="preserve">widened </w:t>
        </w:r>
      </w:ins>
      <w:ins w:id="62" w:author="Eduardo Fernandez-Arias" w:date="2021-02-02T17:35:00Z">
        <w:r>
          <w:rPr>
            <w:rFonts w:eastAsia="Times New Roman" w:cs="Arial" w:ascii="Arial" w:hAnsi="Arial"/>
            <w:color w:val="222222"/>
            <w:shd w:fill="FFFFFF" w:val="clear"/>
          </w:rPr>
          <w:t xml:space="preserve">in virtually all LAC countries. </w:t>
        </w:r>
      </w:ins>
      <w:del w:id="63" w:author="Eduardo Fernandez-Arias" w:date="2021-02-02T17:48:00Z">
        <w:r>
          <w:rPr>
            <w:rFonts w:eastAsia="Times New Roman" w:cs="Arial" w:ascii="Arial" w:hAnsi="Arial"/>
            <w:color w:val="222222"/>
            <w:shd w:fill="FFFFFF" w:val="clear"/>
          </w:rPr>
          <w:delText xml:space="preserve">of unconditional productivity divergence in that countries further from the frontier of output per capita have slower growth in output per capita and TFP. Second, we find that LAC countries have slower TFP growth, factor accumulation, and overall growth in output per capita than other countries with the same output per capita gap relative to the United States. This holds across countries and over time, although the shortfall is smaller during the post-1990 period. Further, TFP growth accounts for more than 3/4 of the overall shortfall in output per capita. </w:delText>
        </w:r>
      </w:del>
      <w:r>
        <w:rPr>
          <w:rFonts w:eastAsia="Times New Roman" w:cs="Arial" w:ascii="Arial" w:hAnsi="Arial"/>
          <w:color w:val="222222"/>
          <w:shd w:fill="FFFFFF" w:val="clear"/>
        </w:rPr>
        <w:t xml:space="preserve">We then ask to what extent </w:t>
      </w:r>
      <w:ins w:id="64" w:author="Eduardo Fernandez-Arias" w:date="2021-02-02T18:00:00Z">
        <w:r>
          <w:rPr>
            <w:rFonts w:eastAsia="Times New Roman" w:cs="Arial" w:ascii="Arial" w:hAnsi="Arial"/>
            <w:color w:val="222222"/>
            <w:shd w:fill="FFFFFF" w:val="clear"/>
          </w:rPr>
          <w:t xml:space="preserve">high inequality in LAC </w:t>
        </w:r>
      </w:ins>
      <w:ins w:id="65" w:author="Eduardo Fernandez-Arias" w:date="2021-02-02T18:21:00Z">
        <w:r>
          <w:rPr>
            <w:rFonts w:eastAsia="Times New Roman" w:cs="Arial" w:ascii="Arial" w:hAnsi="Arial"/>
            <w:color w:val="222222"/>
            <w:shd w:fill="FFFFFF" w:val="clear"/>
          </w:rPr>
          <w:t xml:space="preserve">countries </w:t>
        </w:r>
      </w:ins>
      <w:ins w:id="66" w:author="Eduardo Fernandez-Arias" w:date="2021-02-03T08:51:00Z">
        <w:r>
          <w:rPr>
            <w:rFonts w:eastAsia="Times New Roman" w:cs="Arial" w:ascii="Arial" w:hAnsi="Arial"/>
            <w:color w:val="222222"/>
            <w:shd w:fill="FFFFFF" w:val="clear"/>
          </w:rPr>
          <w:t xml:space="preserve">is </w:t>
        </w:r>
      </w:ins>
      <w:ins w:id="67" w:author="Eduardo Fernandez-Arias" w:date="2021-02-02T18:00:00Z">
        <w:r>
          <w:rPr>
            <w:rFonts w:eastAsia="Times New Roman" w:cs="Arial" w:ascii="Arial" w:hAnsi="Arial"/>
            <w:color w:val="222222"/>
            <w:shd w:fill="FFFFFF" w:val="clear"/>
          </w:rPr>
          <w:t xml:space="preserve">statistically </w:t>
        </w:r>
      </w:ins>
      <w:ins w:id="68" w:author="Eduardo Fernandez-Arias" w:date="2021-02-03T08:51:00Z">
        <w:r>
          <w:rPr>
            <w:rFonts w:eastAsia="Times New Roman" w:cs="Arial" w:ascii="Arial" w:hAnsi="Arial"/>
            <w:color w:val="222222"/>
            <w:shd w:fill="FFFFFF" w:val="clear"/>
          </w:rPr>
          <w:t xml:space="preserve">associated with </w:t>
        </w:r>
      </w:ins>
      <w:ins w:id="69" w:author="Eduardo Fernandez-Arias" w:date="2021-02-02T18:00:00Z">
        <w:r>
          <w:rPr>
            <w:rFonts w:eastAsia="Times New Roman" w:cs="Arial" w:ascii="Arial" w:hAnsi="Arial"/>
            <w:color w:val="222222"/>
            <w:shd w:fill="FFFFFF" w:val="clear"/>
          </w:rPr>
          <w:t>subpar productivity growth</w:t>
        </w:r>
      </w:ins>
      <w:ins w:id="70" w:author="Eduardo Fernandez-Arias" w:date="2021-02-02T18:24:00Z">
        <w:r>
          <w:rPr>
            <w:rFonts w:eastAsia="Times New Roman" w:cs="Arial" w:ascii="Arial" w:hAnsi="Arial"/>
            <w:color w:val="222222"/>
            <w:shd w:fill="FFFFFF" w:val="clear"/>
          </w:rPr>
          <w:t>,</w:t>
        </w:r>
      </w:ins>
      <w:ins w:id="71" w:author="Eduardo Fernandez-Arias" w:date="2021-02-02T18:14:00Z">
        <w:r>
          <w:rPr>
            <w:rFonts w:eastAsia="Times New Roman" w:cs="Arial" w:ascii="Arial" w:hAnsi="Arial"/>
            <w:color w:val="222222"/>
            <w:shd w:fill="FFFFFF" w:val="clear"/>
          </w:rPr>
          <w:t xml:space="preserve"> and </w:t>
        </w:r>
      </w:ins>
      <w:ins w:id="72" w:author="Eduardo Fernandez-Arias" w:date="2021-02-02T18:24:00Z">
        <w:r>
          <w:rPr>
            <w:rFonts w:eastAsia="Times New Roman" w:cs="Arial" w:ascii="Arial" w:hAnsi="Arial"/>
            <w:color w:val="222222"/>
            <w:shd w:fill="FFFFFF" w:val="clear"/>
          </w:rPr>
          <w:t xml:space="preserve">in this way </w:t>
        </w:r>
      </w:ins>
      <w:ins w:id="73" w:author="Eduardo Fernandez-Arias" w:date="2021-02-02T18:14:00Z">
        <w:r>
          <w:rPr>
            <w:rFonts w:eastAsia="Times New Roman" w:cs="Arial" w:ascii="Arial" w:hAnsi="Arial"/>
            <w:color w:val="222222"/>
            <w:shd w:fill="FFFFFF" w:val="clear"/>
          </w:rPr>
          <w:t xml:space="preserve">shed light on the nature of </w:t>
        </w:r>
      </w:ins>
      <w:del w:id="74" w:author="Unknown Author" w:date="2021-02-04T17:05:08Z">
        <w:r>
          <w:rPr>
            <w:rFonts w:eastAsia="Times New Roman" w:cs="Arial" w:ascii="Arial" w:hAnsi="Arial"/>
            <w:color w:val="222222"/>
            <w:shd w:fill="FFFFFF" w:val="clear"/>
          </w:rPr>
          <w:delText xml:space="preserve">inefficient </w:delText>
        </w:r>
      </w:del>
      <w:del w:id="75" w:author="Unknown Author" w:date="2021-02-04T17:05:08Z">
        <w:r>
          <w:rPr>
            <w:rFonts w:eastAsia="Times New Roman" w:cs="Arial" w:ascii="Arial" w:hAnsi="Arial"/>
            <w:color w:val="222222"/>
            <w:shd w:fill="FFFFFF" w:val="clear"/>
          </w:rPr>
          <w:delText xml:space="preserve">investment </w:delText>
        </w:r>
      </w:del>
      <w:del w:id="76" w:author="Unknown Author" w:date="2021-02-04T17:05:08Z">
        <w:r>
          <w:rPr>
            <w:rFonts w:eastAsia="Times New Roman" w:cs="Arial" w:ascii="Arial" w:hAnsi="Arial"/>
            <w:color w:val="222222"/>
            <w:shd w:fill="FFFFFF" w:val="clear"/>
          </w:rPr>
          <w:delText>deployment</w:delText>
        </w:r>
      </w:del>
      <w:del w:id="77" w:author="Unknown Author" w:date="2021-02-04T17:05:08Z">
        <w:r>
          <w:rPr>
            <w:rFonts w:eastAsia="Times New Roman" w:cs="Arial" w:ascii="Arial" w:hAnsi="Arial"/>
            <w:color w:val="222222"/>
            <w:shd w:fill="FFFFFF" w:val="clear"/>
          </w:rPr>
          <w:commentReference w:id="2"/>
        </w:r>
      </w:del>
      <w:ins w:id="78" w:author="Unknown Author" w:date="2021-02-04T17:05:08Z">
        <w:r>
          <w:rPr>
            <w:rFonts w:eastAsia="Times New Roman" w:cs="Arial" w:ascii="Arial" w:hAnsi="Arial"/>
            <w:color w:val="222222"/>
            <w:shd w:fill="FFFFFF" w:val="clear"/>
          </w:rPr>
          <w:t>the region’s inefficient use of its growing stock of productive factors</w:t>
        </w:r>
      </w:ins>
      <w:ins w:id="79" w:author="Eduardo Fernandez-Arias" w:date="2021-02-02T18:14:00Z">
        <w:r>
          <w:rPr>
            <w:rFonts w:eastAsia="Times New Roman" w:cs="Arial" w:ascii="Arial" w:hAnsi="Arial"/>
            <w:color w:val="222222"/>
            <w:shd w:fill="FFFFFF" w:val="clear"/>
          </w:rPr>
          <w:t>.</w:t>
        </w:r>
      </w:ins>
      <w:del w:id="80" w:author="Eduardo Fernandez-Arias" w:date="2021-02-04T18:28:00Z">
        <w:r>
          <w:rPr>
            <w:rFonts w:eastAsia="Times New Roman" w:cs="Arial" w:ascii="Arial" w:hAnsi="Arial"/>
            <w:color w:val="222222"/>
            <w:shd w:fill="FFFFFF" w:val="clear"/>
          </w:rPr>
          <w:delText>.</w:delText>
        </w:r>
      </w:del>
      <w:del w:id="81" w:author="Eduardo Fernandez-Arias" w:date="2021-02-02T18:02:00Z">
        <w:r>
          <w:rPr>
            <w:rFonts w:eastAsia="Times New Roman" w:cs="Arial" w:ascii="Arial" w:hAnsi="Arial"/>
            <w:color w:val="222222"/>
            <w:shd w:fill="FFFFFF" w:val="clear"/>
          </w:rPr>
          <w:delText>pre- and post-tax and transfer income inequality, as measured by the market and disposable income Gini coefficients, can account for the LAC productivity growth and factor accumulation shortfalls.</w:delText>
        </w:r>
      </w:del>
      <w:ins w:id="82" w:author="Eduardo Fernandez-Arias" w:date="2021-02-02T18:51:00Z">
        <w:r>
          <w:rPr>
            <w:rFonts w:eastAsia="Times New Roman" w:cs="Arial" w:ascii="Arial" w:hAnsi="Arial"/>
            <w:color w:val="222222"/>
            <w:shd w:fill="FFFFFF" w:val="clear"/>
          </w:rPr>
          <w:t xml:space="preserve"> </w:t>
        </w:r>
      </w:ins>
      <w:del w:id="83" w:author="Eduardo Fernandez-Arias" w:date="2021-02-02T18:51:00Z">
        <w:r>
          <w:rPr>
            <w:rFonts w:eastAsia="Times New Roman" w:cs="Arial" w:ascii="Arial" w:hAnsi="Arial"/>
            <w:color w:val="222222"/>
            <w:shd w:fill="FFFFFF" w:val="clear"/>
          </w:rPr>
          <w:delText xml:space="preserve"> </w:delText>
        </w:r>
      </w:del>
      <w:r>
        <w:rPr>
          <w:rFonts w:eastAsia="Times New Roman" w:cs="Arial" w:ascii="Arial" w:hAnsi="Arial"/>
          <w:color w:val="222222"/>
          <w:shd w:fill="FFFFFF" w:val="clear"/>
        </w:rPr>
        <w:t>We find that</w:t>
      </w:r>
      <w:ins w:id="84" w:author="Eduardo Fernandez-Arias" w:date="2021-02-03T08:52:00Z">
        <w:r>
          <w:rPr>
            <w:rFonts w:eastAsia="Times New Roman" w:cs="Arial" w:ascii="Arial" w:hAnsi="Arial"/>
            <w:color w:val="222222"/>
            <w:shd w:fill="FFFFFF" w:val="clear"/>
          </w:rPr>
          <w:t>, in fact,</w:t>
        </w:r>
      </w:ins>
      <w:r>
        <w:rPr>
          <w:rFonts w:eastAsia="Times New Roman" w:cs="Arial" w:ascii="Arial" w:hAnsi="Arial"/>
          <w:color w:val="222222"/>
          <w:shd w:fill="FFFFFF" w:val="clear"/>
        </w:rPr>
        <w:t xml:space="preserve"> </w:t>
      </w:r>
      <w:ins w:id="85" w:author="Eduardo Fernandez-Arias" w:date="2021-02-03T08:52:00Z">
        <w:r>
          <w:rPr>
            <w:rFonts w:eastAsia="Times New Roman" w:cs="Arial" w:ascii="Arial" w:hAnsi="Arial"/>
            <w:color w:val="222222"/>
            <w:shd w:fill="FFFFFF" w:val="clear"/>
          </w:rPr>
          <w:t xml:space="preserve">the high </w:t>
        </w:r>
      </w:ins>
      <w:del w:id="86" w:author="Eduardo Fernandez-Arias" w:date="2021-02-03T08:53:00Z">
        <w:r>
          <w:rPr>
            <w:rFonts w:eastAsia="Times New Roman" w:cs="Arial" w:ascii="Arial" w:hAnsi="Arial"/>
            <w:color w:val="222222"/>
            <w:shd w:fill="FFFFFF" w:val="clear"/>
          </w:rPr>
          <w:delText xml:space="preserve">the </w:delText>
        </w:r>
      </w:del>
      <w:del w:id="87" w:author="Eduardo Fernandez-Arias" w:date="2021-02-02T18:02:00Z">
        <w:r>
          <w:rPr>
            <w:rFonts w:eastAsia="Times New Roman" w:cs="Arial" w:ascii="Arial" w:hAnsi="Arial"/>
            <w:color w:val="222222"/>
            <w:shd w:fill="FFFFFF" w:val="clear"/>
          </w:rPr>
          <w:delText xml:space="preserve">market </w:delText>
        </w:r>
      </w:del>
      <w:r>
        <w:rPr>
          <w:rFonts w:eastAsia="Times New Roman" w:cs="Arial" w:ascii="Arial" w:hAnsi="Arial"/>
          <w:color w:val="222222"/>
          <w:shd w:fill="FFFFFF" w:val="clear"/>
        </w:rPr>
        <w:t xml:space="preserve">Gini </w:t>
      </w:r>
      <w:ins w:id="88" w:author="Eduardo Fernandez-Arias" w:date="2021-02-02T18:02:00Z">
        <w:r>
          <w:rPr>
            <w:rFonts w:eastAsia="Times New Roman" w:cs="Arial" w:ascii="Arial" w:hAnsi="Arial"/>
            <w:color w:val="222222"/>
            <w:shd w:fill="FFFFFF" w:val="clear"/>
          </w:rPr>
          <w:t xml:space="preserve">index of </w:t>
        </w:r>
      </w:ins>
      <w:del w:id="89" w:author="Eduardo Fernandez-Arias" w:date="2021-02-02T18:02:00Z">
        <w:r>
          <w:rPr>
            <w:rFonts w:eastAsia="Times New Roman" w:cs="Arial" w:ascii="Arial" w:hAnsi="Arial"/>
            <w:color w:val="222222"/>
            <w:shd w:fill="FFFFFF" w:val="clear"/>
          </w:rPr>
          <w:delText xml:space="preserve">and the </w:delText>
        </w:r>
      </w:del>
      <w:r>
        <w:rPr>
          <w:rFonts w:eastAsia="Times New Roman" w:cs="Arial" w:ascii="Arial" w:hAnsi="Arial"/>
          <w:color w:val="222222"/>
          <w:shd w:fill="FFFFFF" w:val="clear"/>
        </w:rPr>
        <w:t>disposable income</w:t>
      </w:r>
      <w:del w:id="90" w:author="Eduardo Fernandez-Arias" w:date="2021-02-02T18:21:00Z">
        <w:r>
          <w:rPr>
            <w:rFonts w:eastAsia="Times New Roman" w:cs="Arial" w:ascii="Arial" w:hAnsi="Arial"/>
            <w:color w:val="222222"/>
            <w:shd w:fill="FFFFFF" w:val="clear"/>
          </w:rPr>
          <w:delText xml:space="preserve"> Gini</w:delText>
        </w:r>
      </w:del>
      <w:r>
        <w:rPr>
          <w:rFonts w:eastAsia="Times New Roman" w:cs="Arial" w:ascii="Arial" w:hAnsi="Arial"/>
          <w:color w:val="222222"/>
          <w:shd w:fill="FFFFFF" w:val="clear"/>
        </w:rPr>
        <w:t xml:space="preserve"> </w:t>
      </w:r>
      <w:ins w:id="91" w:author="Eduardo Fernandez-Arias" w:date="2021-02-02T18:05:00Z">
        <w:r>
          <w:rPr>
            <w:rFonts w:eastAsia="Times New Roman" w:cs="Arial" w:ascii="Arial" w:hAnsi="Arial"/>
            <w:color w:val="222222"/>
            <w:shd w:fill="FFFFFF" w:val="clear"/>
          </w:rPr>
          <w:t xml:space="preserve">in LAC </w:t>
        </w:r>
      </w:ins>
      <w:ins w:id="92" w:author="Unknown Author" w:date="2021-02-04T14:21:00Z">
        <w:r>
          <w:rPr>
            <w:rFonts w:eastAsia="Times New Roman" w:cs="Arial" w:ascii="Arial" w:hAnsi="Arial"/>
            <w:color w:val="222222"/>
            <w:shd w:fill="FFFFFF" w:val="clear"/>
          </w:rPr>
          <w:t xml:space="preserve">countries </w:t>
        </w:r>
      </w:ins>
      <w:ins w:id="93" w:author="Eduardo Fernandez-Arias" w:date="2021-02-02T18:11:00Z">
        <w:r>
          <w:rPr>
            <w:rFonts w:eastAsia="Times New Roman" w:cs="Arial" w:ascii="Arial" w:hAnsi="Arial"/>
            <w:color w:val="222222"/>
            <w:shd w:fill="FFFFFF" w:val="clear"/>
          </w:rPr>
          <w:t xml:space="preserve">goes a long way to </w:t>
        </w:r>
      </w:ins>
      <w:ins w:id="94" w:author="Eduardo Fernandez-Arias" w:date="2021-02-02T18:08:00Z">
        <w:r>
          <w:rPr>
            <w:rFonts w:eastAsia="Times New Roman" w:cs="Arial" w:ascii="Arial" w:hAnsi="Arial"/>
            <w:color w:val="222222"/>
            <w:shd w:fill="FFFFFF" w:val="clear"/>
          </w:rPr>
          <w:t>account</w:t>
        </w:r>
      </w:ins>
      <w:ins w:id="95" w:author="Eduardo Fernandez-Arias" w:date="2021-02-02T18:09:00Z">
        <w:r>
          <w:rPr>
            <w:rFonts w:eastAsia="Times New Roman" w:cs="Arial" w:ascii="Arial" w:hAnsi="Arial"/>
            <w:color w:val="222222"/>
            <w:shd w:fill="FFFFFF" w:val="clear"/>
          </w:rPr>
          <w:t xml:space="preserve"> for </w:t>
        </w:r>
      </w:ins>
      <w:del w:id="96" w:author="Unknown Author" w:date="2021-02-04T14:21:00Z">
        <w:r>
          <w:rPr>
            <w:rFonts w:eastAsia="Times New Roman" w:cs="Arial" w:ascii="Arial" w:hAnsi="Arial"/>
            <w:color w:val="222222"/>
            <w:shd w:fill="FFFFFF" w:val="clear"/>
          </w:rPr>
          <w:delText xml:space="preserve">its </w:delText>
        </w:r>
      </w:del>
      <w:ins w:id="97" w:author="Unknown Author" w:date="2021-02-04T14:21:00Z">
        <w:r>
          <w:rPr>
            <w:rFonts w:eastAsia="Times New Roman" w:cs="Arial" w:ascii="Arial" w:hAnsi="Arial"/>
            <w:color w:val="222222"/>
            <w:shd w:fill="FFFFFF" w:val="clear"/>
          </w:rPr>
          <w:t xml:space="preserve">their </w:t>
        </w:r>
      </w:ins>
      <w:ins w:id="98" w:author="Eduardo Fernandez-Arias" w:date="2021-02-02T18:11:00Z">
        <w:r>
          <w:rPr>
            <w:rFonts w:eastAsia="Times New Roman" w:cs="Arial" w:ascii="Arial" w:hAnsi="Arial"/>
            <w:color w:val="222222"/>
            <w:shd w:fill="FFFFFF" w:val="clear"/>
          </w:rPr>
          <w:t>subpar productivity growth</w:t>
        </w:r>
      </w:ins>
      <w:ins w:id="99" w:author="Eduardo Fernandez-Arias" w:date="2021-02-02T18:15:00Z">
        <w:r>
          <w:rPr>
            <w:rFonts w:eastAsia="Times New Roman" w:cs="Arial" w:ascii="Arial" w:hAnsi="Arial"/>
            <w:color w:val="222222"/>
            <w:shd w:fill="FFFFFF" w:val="clear"/>
          </w:rPr>
          <w:t xml:space="preserve">. However, </w:t>
        </w:r>
      </w:ins>
      <w:ins w:id="100" w:author="Eduardo Fernandez-Arias" w:date="2021-02-02T18:16:00Z">
        <w:r>
          <w:rPr>
            <w:rFonts w:eastAsia="Times New Roman" w:cs="Arial" w:ascii="Arial" w:hAnsi="Arial"/>
            <w:color w:val="222222"/>
            <w:shd w:fill="FFFFFF" w:val="clear"/>
          </w:rPr>
          <w:t xml:space="preserve">high </w:t>
        </w:r>
      </w:ins>
      <w:ins w:id="101" w:author="Eduardo Fernandez-Arias" w:date="2021-02-02T18:15:00Z">
        <w:r>
          <w:rPr>
            <w:rFonts w:eastAsia="Times New Roman" w:cs="Arial" w:ascii="Arial" w:hAnsi="Arial"/>
            <w:color w:val="222222"/>
            <w:shd w:fill="FFFFFF" w:val="clear"/>
          </w:rPr>
          <w:t xml:space="preserve">inequality </w:t>
        </w:r>
      </w:ins>
      <w:ins w:id="102" w:author="Eduardo Fernandez-Arias" w:date="2021-02-02T18:22:00Z">
        <w:r>
          <w:rPr>
            <w:rFonts w:eastAsia="Times New Roman" w:cs="Arial" w:ascii="Arial" w:hAnsi="Arial"/>
            <w:color w:val="222222"/>
            <w:shd w:fill="FFFFFF" w:val="clear"/>
          </w:rPr>
          <w:t xml:space="preserve">does </w:t>
        </w:r>
      </w:ins>
      <w:ins w:id="103" w:author="Eduardo Fernandez-Arias" w:date="2021-02-02T18:16:00Z">
        <w:r>
          <w:rPr>
            <w:rFonts w:eastAsia="Times New Roman" w:cs="Arial" w:ascii="Arial" w:hAnsi="Arial"/>
            <w:color w:val="222222"/>
            <w:shd w:fill="FFFFFF" w:val="clear"/>
          </w:rPr>
          <w:t xml:space="preserve">not account for </w:t>
        </w:r>
      </w:ins>
      <w:del w:id="104" w:author="Unknown Author" w:date="2021-02-04T14:21:00Z">
        <w:r>
          <w:rPr>
            <w:rFonts w:eastAsia="Times New Roman" w:cs="Arial" w:ascii="Arial" w:hAnsi="Arial"/>
            <w:color w:val="222222"/>
            <w:shd w:fill="FFFFFF" w:val="clear"/>
          </w:rPr>
          <w:delText xml:space="preserve">its </w:delText>
        </w:r>
      </w:del>
      <w:ins w:id="105" w:author="Unknown Author" w:date="2021-02-04T14:21:00Z">
        <w:r>
          <w:rPr>
            <w:rFonts w:eastAsia="Times New Roman" w:cs="Arial" w:ascii="Arial" w:hAnsi="Arial"/>
            <w:color w:val="222222"/>
            <w:shd w:fill="FFFFFF" w:val="clear"/>
          </w:rPr>
          <w:t xml:space="preserve">the region’s </w:t>
        </w:r>
      </w:ins>
      <w:ins w:id="106" w:author="Eduardo Fernandez-Arias" w:date="2021-02-02T18:16:00Z">
        <w:r>
          <w:rPr>
            <w:rFonts w:eastAsia="Times New Roman" w:cs="Arial" w:ascii="Arial" w:hAnsi="Arial"/>
            <w:color w:val="222222"/>
            <w:shd w:fill="FFFFFF" w:val="clear"/>
          </w:rPr>
          <w:t xml:space="preserve">overall </w:t>
        </w:r>
      </w:ins>
      <w:ins w:id="107" w:author="Eduardo Fernandez-Arias" w:date="2021-02-02T18:22:00Z">
        <w:r>
          <w:rPr>
            <w:rFonts w:eastAsia="Times New Roman" w:cs="Arial" w:ascii="Arial" w:hAnsi="Arial"/>
            <w:color w:val="222222"/>
            <w:shd w:fill="FFFFFF" w:val="clear"/>
          </w:rPr>
          <w:t xml:space="preserve">poor </w:t>
        </w:r>
      </w:ins>
      <w:ins w:id="108" w:author="Eduardo Fernandez-Arias" w:date="2021-02-02T18:16:00Z">
        <w:r>
          <w:rPr>
            <w:rFonts w:eastAsia="Times New Roman" w:cs="Arial" w:ascii="Arial" w:hAnsi="Arial"/>
            <w:color w:val="222222"/>
            <w:shd w:fill="FFFFFF" w:val="clear"/>
          </w:rPr>
          <w:t xml:space="preserve">per-capita output growth </w:t>
        </w:r>
      </w:ins>
      <w:del w:id="109" w:author="Unknown Author" w:date="2021-02-04T14:21:00Z">
        <w:r>
          <w:rPr>
            <w:rFonts w:eastAsia="Times New Roman" w:cs="Arial" w:ascii="Arial" w:hAnsi="Arial"/>
            <w:color w:val="222222"/>
            <w:shd w:fill="FFFFFF" w:val="clear"/>
          </w:rPr>
          <w:delText>(</w:delText>
        </w:r>
      </w:del>
      <w:ins w:id="110" w:author="Eduardo Fernandez-Arias" w:date="2021-02-02T18:16:00Z">
        <w:r>
          <w:rPr>
            <w:rFonts w:eastAsia="Times New Roman" w:cs="Arial" w:ascii="Arial" w:hAnsi="Arial"/>
            <w:color w:val="222222"/>
            <w:shd w:fill="FFFFFF" w:val="clear"/>
          </w:rPr>
          <w:t>because</w:t>
        </w:r>
      </w:ins>
      <w:del w:id="111" w:author="Unknown Author" w:date="2021-02-04T14:21:00Z">
        <w:r>
          <w:rPr>
            <w:rFonts w:eastAsia="Times New Roman" w:cs="Arial" w:ascii="Arial" w:hAnsi="Arial"/>
            <w:color w:val="222222"/>
            <w:shd w:fill="FFFFFF" w:val="clear"/>
          </w:rPr>
          <w:delText xml:space="preserve">, in contrast, </w:delText>
        </w:r>
      </w:del>
      <w:ins w:id="112" w:author="Unknown Author" w:date="2021-02-04T14:21:00Z">
        <w:r>
          <w:rPr>
            <w:rFonts w:eastAsia="Times New Roman" w:cs="Arial" w:ascii="Arial" w:hAnsi="Arial"/>
            <w:color w:val="222222"/>
            <w:shd w:fill="FFFFFF" w:val="clear"/>
          </w:rPr>
          <w:t xml:space="preserve"> </w:t>
        </w:r>
      </w:ins>
      <w:ins w:id="113" w:author="Eduardo Fernandez-Arias" w:date="2021-02-02T18:16:00Z">
        <w:r>
          <w:rPr>
            <w:rFonts w:eastAsia="Times New Roman" w:cs="Arial" w:ascii="Arial" w:hAnsi="Arial"/>
            <w:color w:val="222222"/>
            <w:shd w:fill="FFFFFF" w:val="clear"/>
          </w:rPr>
          <w:t xml:space="preserve">it is </w:t>
        </w:r>
      </w:ins>
      <w:ins w:id="114" w:author="Unknown Author" w:date="2021-02-04T14:21:00Z">
        <w:r>
          <w:rPr>
            <w:rFonts w:eastAsia="Times New Roman" w:cs="Arial" w:ascii="Arial" w:hAnsi="Arial"/>
            <w:color w:val="222222"/>
            <w:shd w:fill="FFFFFF" w:val="clear"/>
          </w:rPr>
          <w:t xml:space="preserve">also </w:t>
        </w:r>
      </w:ins>
      <w:ins w:id="115" w:author="Eduardo Fernandez-Arias" w:date="2021-02-02T18:16:00Z">
        <w:r>
          <w:rPr>
            <w:rFonts w:eastAsia="Times New Roman" w:cs="Arial" w:ascii="Arial" w:hAnsi="Arial"/>
            <w:color w:val="222222"/>
            <w:shd w:fill="FFFFFF" w:val="clear"/>
          </w:rPr>
          <w:t xml:space="preserve">associated with </w:t>
        </w:r>
      </w:ins>
      <w:ins w:id="116" w:author="Eduardo Fernandez-Arias" w:date="2021-02-04T18:31:00Z">
        <w:r>
          <w:rPr>
            <w:rFonts w:eastAsia="Times New Roman" w:cs="Arial" w:ascii="Arial" w:hAnsi="Arial"/>
            <w:color w:val="222222"/>
            <w:shd w:fill="FFFFFF" w:val="clear"/>
          </w:rPr>
          <w:t xml:space="preserve">a </w:t>
        </w:r>
      </w:ins>
      <w:ins w:id="117" w:author="Eduardo Fernandez-Arias" w:date="2021-02-02T18:16:00Z">
        <w:r>
          <w:rPr>
            <w:rFonts w:eastAsia="Times New Roman" w:cs="Arial" w:ascii="Arial" w:hAnsi="Arial"/>
            <w:color w:val="222222"/>
            <w:shd w:fill="FFFFFF" w:val="clear"/>
          </w:rPr>
          <w:t xml:space="preserve">high </w:t>
        </w:r>
      </w:ins>
      <w:ins w:id="118" w:author="Eduardo Fernandez-Arias" w:date="2021-02-04T18:31:00Z">
        <w:r>
          <w:rPr>
            <w:rFonts w:eastAsia="Times New Roman" w:cs="Arial" w:ascii="Arial" w:hAnsi="Arial"/>
            <w:color w:val="222222"/>
            <w:shd w:fill="FFFFFF" w:val="clear"/>
          </w:rPr>
          <w:t>rate of</w:t>
        </w:r>
      </w:ins>
      <w:ins w:id="119" w:author="Eduardo Fernandez-Arias" w:date="2021-02-04T18:31:00Z">
        <w:bookmarkStart w:id="0" w:name="_GoBack"/>
        <w:bookmarkEnd w:id="0"/>
        <w:r>
          <w:rPr>
            <w:rFonts w:eastAsia="Times New Roman" w:cs="Arial" w:ascii="Arial" w:hAnsi="Arial"/>
            <w:color w:val="222222"/>
            <w:shd w:fill="FFFFFF" w:val="clear"/>
          </w:rPr>
          <w:t xml:space="preserve"> </w:t>
        </w:r>
      </w:ins>
      <w:ins w:id="120" w:author="Eduardo Fernandez-Arias" w:date="2021-02-02T18:16:00Z">
        <w:r>
          <w:rPr>
            <w:rFonts w:eastAsia="Times New Roman" w:cs="Arial" w:ascii="Arial" w:hAnsi="Arial"/>
            <w:color w:val="222222"/>
            <w:shd w:fill="FFFFFF" w:val="clear"/>
          </w:rPr>
          <w:t>factor accumulation</w:t>
        </w:r>
      </w:ins>
      <w:del w:id="121" w:author="Unknown Author" w:date="2021-02-04T14:21:00Z">
        <w:r>
          <w:rPr>
            <w:rFonts w:eastAsia="Times New Roman" w:cs="Arial" w:ascii="Arial" w:hAnsi="Arial"/>
            <w:color w:val="222222"/>
            <w:shd w:fill="FFFFFF" w:val="clear"/>
          </w:rPr>
          <w:delText>)..</w:delText>
        </w:r>
      </w:del>
      <w:del w:id="122" w:author="Eduardo Fernandez-Arias" w:date="2021-02-02T18:03:00Z">
        <w:r>
          <w:rPr>
            <w:rFonts w:eastAsia="Times New Roman" w:cs="Arial" w:ascii="Arial" w:hAnsi="Arial"/>
            <w:color w:val="222222"/>
            <w:shd w:fill="FFFFFF" w:val="clear"/>
          </w:rPr>
          <w:delText xml:space="preserve">(i.e., after taxes and transfers) </w:delText>
        </w:r>
      </w:del>
      <w:del w:id="123" w:author="Eduardo Fernandez-Arias" w:date="2021-02-02T18:18:00Z">
        <w:r>
          <w:rPr>
            <w:rFonts w:eastAsia="Times New Roman" w:cs="Arial" w:ascii="Arial" w:hAnsi="Arial"/>
            <w:color w:val="222222"/>
            <w:shd w:fill="FFFFFF" w:val="clear"/>
          </w:rPr>
          <w:delText>have asymmetric effects on the measured LAC growth shortfall. Controlling for market Gini has little effect on the estimated LAC growth discrepancy in either productivity or factor accumulation. By contrast, controlling for disposable income Gini reduces by over 2/3 the LAC productivity growth shortfall while increasing the LAC shortfall in factor accumulation by a similar magnitude. These findings suggest are consistent with the hypothesis that a relative lack of redistribution in LAC countries can account for both low productivity growth and high factor accumulation compared to countries with similar output per capita.</w:delText>
        </w:r>
      </w:del>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2-04T14:15:00Z" w:initials="">
    <w:p>
      <w:r>
        <w:rPr>
          <w:rFonts w:eastAsia="DejaVu Sans" w:cs="DejaVu Sans" w:ascii="Cambria" w:hAnsi="Cambria"/>
          <w:sz w:val="20"/>
          <w:lang w:val="en-US" w:eastAsia="en-US" w:bidi="en-US"/>
        </w:rPr>
        <w:t>I think this is too much detail for the abstract – it interrupts the flow. Maybe just put (TFP) after productivity and leave it at that?</w:t>
      </w:r>
    </w:p>
  </w:comment>
  <w:comment w:id="1" w:author="Unknown Author" w:date="2021-02-04T14:16:00Z" w:initials="">
    <w:p>
      <w:r>
        <w:rPr>
          <w:rFonts w:eastAsia="DejaVu Sans" w:cs="DejaVu Sans" w:ascii="Cambria" w:hAnsi="Cambria"/>
          <w:sz w:val="20"/>
          <w:lang w:val="en-US" w:eastAsia="en-US" w:bidi="en-US"/>
        </w:rPr>
        <w:t>This seems redundant. It interrupts flow and if it weren’t significant statistically, it wouldn’t be evidence. Maybe just “strong evidence.”</w:t>
      </w:r>
    </w:p>
  </w:comment>
  <w:comment w:id="2" w:author="Unknown Author" w:date="2021-02-04T14:20:00Z" w:initials="">
    <w:p>
      <w:r>
        <w:rPr>
          <w:rFonts w:eastAsia="DejaVu Sans" w:cs="DejaVu Sans" w:ascii="Cambria" w:hAnsi="Cambria"/>
          <w:sz w:val="20"/>
          <w:lang w:val="en-US" w:eastAsia="en-US" w:bidi="en-US"/>
        </w:rPr>
        <w:t>Isn’t this too much here? We don’t know if the mechanism is due to investment misallocation or something else really, no? Even if we argue that in the paper, we haven’t quite made that point here yet.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trackRevision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a7048"/>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b72771"/>
    <w:rPr>
      <w:sz w:val="18"/>
      <w:szCs w:val="18"/>
    </w:rPr>
  </w:style>
  <w:style w:type="character" w:styleId="CommentTextChar" w:customStyle="1">
    <w:name w:val="Comment Text Char"/>
    <w:basedOn w:val="DefaultParagraphFont"/>
    <w:link w:val="CommentText"/>
    <w:uiPriority w:val="99"/>
    <w:semiHidden/>
    <w:qFormat/>
    <w:rsid w:val="00b72771"/>
    <w:rPr/>
  </w:style>
  <w:style w:type="character" w:styleId="CommentSubjectChar" w:customStyle="1">
    <w:name w:val="Comment Subject Char"/>
    <w:basedOn w:val="CommentTextChar"/>
    <w:link w:val="CommentSubject"/>
    <w:uiPriority w:val="99"/>
    <w:semiHidden/>
    <w:qFormat/>
    <w:rsid w:val="00b72771"/>
    <w:rPr>
      <w:b/>
      <w:bCs/>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link w:val="BalloonTextChar"/>
    <w:uiPriority w:val="99"/>
    <w:semiHidden/>
    <w:unhideWhenUsed/>
    <w:qFormat/>
    <w:rsid w:val="00aa7048"/>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b72771"/>
    <w:pPr/>
    <w:rPr/>
  </w:style>
  <w:style w:type="paragraph" w:styleId="Annotationsubject">
    <w:name w:val="annotation subject"/>
    <w:basedOn w:val="Annotationtext"/>
    <w:next w:val="Annotationtext"/>
    <w:link w:val="CommentSubjectChar"/>
    <w:uiPriority w:val="99"/>
    <w:semiHidden/>
    <w:unhideWhenUsed/>
    <w:qFormat/>
    <w:rsid w:val="00b72771"/>
    <w:pPr/>
    <w:rPr>
      <w:b/>
      <w:bCs/>
      <w:sz w:val="20"/>
      <w:szCs w:val="20"/>
    </w:rPr>
  </w:style>
  <w:style w:type="paragraph" w:styleId="Revision">
    <w:name w:val="Revision"/>
    <w:uiPriority w:val="99"/>
    <w:semiHidden/>
    <w:qFormat/>
    <w:rsid w:val="001c6c88"/>
    <w:pPr>
      <w:widowControl/>
      <w:suppressAutoHyphens w:val="fals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LibreOffice/6.4.6.2$Linux_X86_64 LibreOffice_project/40$Build-2</Application>
  <Pages>1</Pages>
  <Words>248</Words>
  <Characters>1372</Characters>
  <CharactersWithSpaces>1619</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2021-02-04T21:32:00Z</dcterms:created>
  <dc:creator>Eduardo Fernandez-Arias</dc:creator>
  <dc:description/>
  <dc:language>en-US</dc:language>
  <cp:lastModifiedBy/>
  <dcterms:modified xsi:type="dcterms:W3CDTF">2021-02-04T17:05:59Z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